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68" w:rsidRPr="00105468" w:rsidRDefault="00105468" w:rsidP="001054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105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, странные изобретения</w: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6270" cy="1431290"/>
            <wp:effectExtent l="19050" t="0" r="0" b="0"/>
            <wp:docPr id="1" name="Рисунок 1" descr="http://www.netlore.ru/files/uploads/2007/06/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tlore.ru/files/uploads/2007/06/ki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Японцы известны своими хитроумными изобретениями в области электроники и бытовой техники. Однако большинство японских изобретений создается вовсе не из-за финансовой выгоды — изобретая изящные и абсурдные пустяковины, японцы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дзенски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изящно выходят не только за пределы добра и зла, но и за грани прогресса — и все ради чистого искусства. В Японии они называются "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" или "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шинтоку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" (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chindogu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букв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транное приспособление").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Кенджи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Каваками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(KENJI KAWAKAMI) известен как популяризатор концепции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японский журналист стал создателем Международного общества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насчитывает более 50 тыс. членов, и опубликовал 2 книги на эту тему. Одна - «101 бесполезное японское изобретение», другая - «99 более бесполезных изобретений: искусство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0546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Пожалуйста, зарегистрируйтесь на сайте, чтобы спрятать рекламу.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proofErr w:type="spellStart"/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Яндекс</w:t>
        </w:r>
        <w:proofErr w:type="gramStart"/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.Д</w:t>
        </w:r>
        <w:proofErr w:type="gramEnd"/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ирект</w:t>
        </w:r>
        <w:proofErr w:type="spellEnd"/>
      </w:hyperlink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" w:tgtFrame="_blank" w:history="1"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Все </w:t>
        </w:r>
        <w:proofErr w:type="spellStart"/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объявления</w:t>
        </w:r>
      </w:hyperlink>
      <w:hyperlink r:id="rId7" w:tgtFrame="_blank" w:history="1"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Франчайзинг</w:t>
        </w:r>
        <w:proofErr w:type="spellEnd"/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одежды </w:t>
        </w:r>
        <w:proofErr w:type="spellStart"/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Tom</w:t>
        </w:r>
        <w:proofErr w:type="spellEnd"/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Tailor</w:t>
        </w:r>
        <w:proofErr w:type="spellEnd"/>
      </w:hyperlink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Выгодный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франчайзинг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известной марки. Без рисков и лишних затрат!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tom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tailor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sng.ru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8" w:tgtFrame="_blank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ru-RU"/>
          </w:rPr>
          <w:drawing>
            <wp:inline distT="0" distB="0" distL="0" distR="0">
              <wp:extent cx="154305" cy="154305"/>
              <wp:effectExtent l="19050" t="0" r="0" b="0"/>
              <wp:docPr id="2" name="Рисунок 2" descr="http://favicon.yandex.net/favicon/a-proekt.by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favicon.yandex.net/favicon/a-proekt.by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4305" cy="1543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Хотите купить окна в Минске?</w:t>
        </w:r>
      </w:hyperlink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Широкий выбор окон в Минске: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Salamander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Rehau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WDS, KBE! Выгодные цены! </w:t>
      </w:r>
      <w:hyperlink r:id="rId10" w:tgtFrame="_blank" w:history="1"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Адрес и телефон</w:t>
        </w:r>
      </w:hyperlink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proekt.by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1" w:tgtFrame="_blank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ru-RU"/>
          </w:rPr>
          <w:drawing>
            <wp:inline distT="0" distB="0" distL="0" distR="0">
              <wp:extent cx="154305" cy="154305"/>
              <wp:effectExtent l="19050" t="0" r="0" b="0"/>
              <wp:docPr id="3" name="Рисунок 3" descr="http://favicon.yandex.net/favicon/effrussia.ru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favicon.yandex.net/favicon/effrussia.ru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4305" cy="1543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Самый выгодный </w:t>
        </w:r>
        <w:proofErr w:type="spellStart"/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франчайзинг</w:t>
        </w:r>
        <w:proofErr w:type="spellEnd"/>
      </w:hyperlink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Франшиза бижутерии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Eff.Поддержка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.Б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ез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взносов.Быстрая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окупаемость.От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590т.р.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effrussia.ru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"http://an.yandex.ru/count/FFMoi_FUpru40000ZhXwoWa5XPb249K2cm5kGoi1D8Yw65C00uchp-jyc4YUh1_70PseJMe6bgJKFhEIezM2JgOlYgy-8YAg0QMQS7cHipvium-FiGJY9GAVlrHKsmYJZGcPEKACa6eOe93R6g-GQXYKdRObfu68gB50MNC7fB00002eh0sk-uT834jT2iu4iG5-4000?stat-id=1864188&amp;test-tag=554697809" \t "_blank" </w:instrTex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0546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Франчайзинг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Франшиза Школы продаж Ларисы Цветовой! Разные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франчайзинговые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пакеты. </w:t>
      </w:r>
      <w:hyperlink r:id="rId13" w:tgtFrame="_blank" w:history="1">
        <w:r w:rsidRPr="001054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Адрес и телефон</w:t>
        </w:r>
      </w:hyperlink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cvet.ru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05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10 принципов </w:t>
      </w:r>
      <w:proofErr w:type="spellStart"/>
      <w:r w:rsidRPr="00105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:</w: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Каваками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напуганный тем, что много изобретений будут иметь коммерческий успех, придумал список, состоящий из 10 принципов, характеризующих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248025" cy="2124075"/>
            <wp:effectExtent l="19050" t="0" r="9525" b="0"/>
            <wp:wrapSquare wrapText="bothSides"/>
            <wp:docPr id="4" name="Рисунок 2" descr="z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on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реально использоваться. Существование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Чиндогуз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аключается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парадоксе: изобретатели должны убедиться, что они создают кое-что полезное или что-то, что решает проблему, но это не должно быть практическим изобретением.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существовать. Он должен быть создан и не может существовать исключительно в голове.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Присущее каждому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дух анархии.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символизирует «свободу от консервативной полезности». Изобретатели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свободны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делать все, что захотят так долго, пока они считают это полезным.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4.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приспособление для каждодневного употребления. Они предназначаются для решения проблем, которые возникают в результате ежедневного проживания.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для продажи. Принимать денежную компенсацию за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признается тупостью и коммерциализацией. Они не могут быть проданы даже как шутки.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Юмор не должен быть единственной причиной, чтобы создавать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первую очередь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полезным. Хотя, юмор может быть побочным продуктом.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не пропаганда. Нельзя использовать его как своего рода сатирическую или ироническую критику человеческого рода.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8.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Чиндогун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 должны быть запретны. В пределах Международного общества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Чиндогуесть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определенные правила благопристойности. Не позволяются дешевый и вульгарный юмор, жестокие шутки.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9.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быть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запатентован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Основная идея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предложение «полезного» способа решения проблемы. Этот способ доступен для всех и каждого. Вот почему запатентованные изобретения, имеющие защищенные авторские права, перестают считаться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10.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без предрассудков. Поскольку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сделаны для каждого, они не могут иметь предубеждений, т.е. не могут быть использованы ограниченным кругом людей – только мужчинами, только женщинами и т.д. Каждому дают шанс обладать ими.</w:t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Изобретения на самом деле не такие уж и бесполезные.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Ппричина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появилось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существующие проблемы, которые требуют решения.</w:t>
      </w:r>
    </w:p>
    <w:p w:rsidR="00105468" w:rsidRPr="00105468" w:rsidRDefault="00105468" w:rsidP="001054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05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Примеры </w:t>
      </w:r>
      <w:proofErr w:type="spellStart"/>
      <w:r w:rsidRPr="00105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:</w:t>
      </w:r>
      <w:r w:rsidRPr="00105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/>
        <w:t> </w: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97020" cy="4221480"/>
            <wp:effectExtent l="19050" t="0" r="0" b="0"/>
            <wp:docPr id="5" name="Рисунок 5" descr="http://www.netlore.ru/files/Images/jap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etlore.ru/files/Images/jap/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Чиндогу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устраняет некоторые половые различия и позволяет папаше испытать полное наслаждение от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кормленя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своего ребенка грудью - почти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6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20670" cy="4476750"/>
            <wp:effectExtent l="19050" t="0" r="0" b="0"/>
            <wp:docPr id="7" name="Рисунок 7" descr="http://www.netlore.ru/files/Images/jap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etlore.ru/files/Images/jap/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помощью этого удлиненного костыля можно спать стоя.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09490" cy="4726305"/>
            <wp:effectExtent l="19050" t="0" r="0" b="0"/>
            <wp:docPr id="9" name="Рисунок 9" descr="http://www.netlore.ru/files/Images/jap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netlore.ru/files/Images/jap/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с помощью вантуза и каски – сидя, не пугая соседей заваливанием набок. На каске - название станции&lt;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34510" cy="4465320"/>
            <wp:effectExtent l="19050" t="0" r="8890" b="0"/>
            <wp:docPr id="11" name="Рисунок 11" descr="http://www.netlore.ru/files/Images/jap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netlore.ru/files/Images/jap/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Зачем-то положили масло в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клеящий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карандащ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. А! Наверное, чтобы на него никто случайно не сел.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60980" cy="3574415"/>
            <wp:effectExtent l="19050" t="0" r="1270" b="0"/>
            <wp:docPr id="13" name="Рисунок 13" descr="http://www.netlore.ru/files/Images/jap/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netlore.ru/files/Images/jap/50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Хозяйке на заметку: носовой платок будет долго служить вам, если имеет вид рулона туалетной бумаги и крепится у вас на голове.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446010" cy="5848350"/>
            <wp:effectExtent l="19050" t="0" r="2540" b="0"/>
            <wp:docPr id="15" name="Рисунок 15" descr="http://www.netlore.ru/files/Images/jap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netlore.ru/files/Images/jap/1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01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60575" cy="1751330"/>
            <wp:effectExtent l="19050" t="0" r="0" b="0"/>
            <wp:docPr id="16" name="Рисунок 16" descr="http://www.netlore.ru/files/Images/jap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netlore.ru/files/Images/jap/2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Ребенка и кота с младых ногтей готовят в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поломойки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Не-ет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Просто почти по Райкину: "А чего он просто так ползает? Пусть с пользой ползает!" Хорошо, что не заставили воду качать в слаборазвитые районы.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7660" cy="4286885"/>
            <wp:effectExtent l="19050" t="0" r="8890" b="0"/>
            <wp:docPr id="18" name="Рисунок 18" descr="http://www.netlore.ru/files/Images/jap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netlore.ru/files/Images/jap/1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Художественный тостер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40705" cy="2998470"/>
            <wp:effectExtent l="19050" t="0" r="0" b="0"/>
            <wp:docPr id="20" name="Рисунок 20" descr="http://www.netlore.ru/files/Images/jap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netlore.ru/files/Images/jap/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Грустное на самом деле изобретение, дань женской тоске «по сильному плечу»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43200" cy="3313430"/>
            <wp:effectExtent l="19050" t="0" r="0" b="0"/>
            <wp:docPr id="22" name="Рисунок 22" descr="http://www.netlore.ru/files/Images/jap/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netlore.ru/files/Images/jap/13-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Солнечный прикуриватель, специально для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Робинзонов</w:t>
      </w:r>
      <w:proofErr w:type="spellEnd"/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43200" cy="3705225"/>
            <wp:effectExtent l="19050" t="0" r="0" b="0"/>
            <wp:docPr id="24" name="Рисунок 24" descr="http://www.netlore.ru/files/Images/jap/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netlore.ru/files/Images/jap/14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30570" cy="4269105"/>
            <wp:effectExtent l="19050" t="0" r="0" b="0"/>
            <wp:docPr id="25" name="Рисунок 25" descr="http://www.netlore.ru/files/Images/jap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netlore.ru/files/Images/jap/6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426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Устройства для облегчения поедания лапши - слюнявчики и вентилятор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6230" cy="4174490"/>
            <wp:effectExtent l="19050" t="0" r="1270" b="0"/>
            <wp:docPr id="27" name="Рисунок 27" descr="http://www.netlore.ru/files/Images/jap/16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netlore.ru/files/Images/jap/1666.jpe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Телескопические тапочки.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Призваны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сэкономить хозяину на мухобойках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6230" cy="5534025"/>
            <wp:effectExtent l="19050" t="0" r="1270" b="0"/>
            <wp:docPr id="29" name="Рисунок 29" descr="http://www.netlore.ru/files/Images/jap/1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netlore.ru/files/Images/jap/170.jpe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Панорамная фотокамера, ниже – как надо любоваться полученными фотографиями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6230" cy="5029200"/>
            <wp:effectExtent l="19050" t="0" r="1270" b="0"/>
            <wp:docPr id="31" name="Рисунок 31" descr="http://www.netlore.ru/files/Images/jap/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netlore.ru/files/Images/jap/18.jpe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Галстук-борсетка</w:t>
      </w:r>
      <w:proofErr w:type="spellEnd"/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6230" cy="3402330"/>
            <wp:effectExtent l="19050" t="0" r="1270" b="0"/>
            <wp:docPr id="33" name="Рисунок 33" descr="http://www.netlore.ru/files/Images/jap/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netlore.ru/files/Images/jap/19.jpe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Газонный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мультиинструмент</w:t>
      </w:r>
      <w:proofErr w:type="spellEnd"/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6230" cy="4067175"/>
            <wp:effectExtent l="19050" t="0" r="1270" b="0"/>
            <wp:docPr id="35" name="Рисунок 35" descr="http://www.netlore.ru/files/Images/jap/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netlore.ru/files/Images/jap/20.jpe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Вероятно, очки против высотобоязни –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зачем земля на уровне глаз? Или от морской болезни?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40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95650" cy="4809490"/>
            <wp:effectExtent l="19050" t="0" r="0" b="0"/>
            <wp:docPr id="37" name="Рисунок 37" descr="http://www.netlore.ru/files/Images/jap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netlore.ru/files/Images/jap/3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80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Зонтик для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жадных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чтоб никто не вздумал пристроиться рядом. На самом деле, конечно,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призван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защитить человека от дождя целиком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6230" cy="3283585"/>
            <wp:effectExtent l="19050" t="0" r="1270" b="0"/>
            <wp:docPr id="39" name="Рисунок 39" descr="http://www.netlore.ru/files/Images/jap/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netlore.ru/files/Images/jap/21.jpe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Зонтик для сбора воды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6230" cy="2410460"/>
            <wp:effectExtent l="19050" t="0" r="1270" b="0"/>
            <wp:docPr id="41" name="Рисунок 41" descr="http://www.netlore.ru/files/Images/jap/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netlore.ru/files/Images/jap/22.jpe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Зонтик с крепежом на голову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6230" cy="1876425"/>
            <wp:effectExtent l="19050" t="0" r="1270" b="0"/>
            <wp:docPr id="43" name="Рисунок 43" descr="http://www.netlore.ru/files/Images/jap/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netlore.ru/files/Images/jap/23.jpe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Зубоусилитель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Получившийся человек-бульдог просто опасен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6230" cy="1579245"/>
            <wp:effectExtent l="19050" t="0" r="1270" b="0"/>
            <wp:docPr id="45" name="Рисунок 45" descr="http://www.netlore.ru/files/Images/jap/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netlore.ru/files/Images/jap/24.jpe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Живая кислородная маска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85515" cy="5017135"/>
            <wp:effectExtent l="19050" t="0" r="635" b="0"/>
            <wp:docPr id="47" name="Рисунок 47" descr="http://www.netlore.ru/files/Images/jap/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netlore.ru/files/Images/jap/55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50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Футболка для чесания спины. Настоящим другом является тот, кто предлагает почесать вам спину. Однако настоящей трагедией может стать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иногда он не в состоянии правильно определить зудящее место. Специальная карта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поможет ему точно навестись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цель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97020" cy="2374900"/>
            <wp:effectExtent l="19050" t="0" r="0" b="0"/>
            <wp:docPr id="49" name="Рисунок 49" descr="http://www.netlore.ru/files/Images/jap/1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netlore.ru/files/Images/jap/14-1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Маскимальная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чувствительность при гигиене полости рта. Также может пригодиться в походе или путешествии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13430" cy="4637405"/>
            <wp:effectExtent l="19050" t="0" r="1270" b="0"/>
            <wp:docPr id="51" name="Рисунок 51" descr="http://www.netlore.ru/files/Images/jap/1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netlore.ru/files/Images/jap/15-1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463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Держатель для век для </w:t>
      </w:r>
      <w:del w:id="0" w:author="Unknown" w:date="2007-06-18T16:52:00Z">
        <w:r w:rsidRPr="0010546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delText>Вия</w:delText>
        </w:r>
      </w:del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уставших людей, которые не желают использовать кофеин или другие возбуждающие вещества для того, чтобы не заснуть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72970" cy="3449955"/>
            <wp:effectExtent l="19050" t="0" r="0" b="0"/>
            <wp:docPr id="53" name="Рисунок 53" descr="http://www.netlore.ru/files/Images/jap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netlore.ru/files/Images/jap/16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Серьги-беруши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избавиться от назойливого шума или громкой музыки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73370" cy="3544570"/>
            <wp:effectExtent l="19050" t="0" r="0" b="0"/>
            <wp:docPr id="55" name="Рисунок 55" descr="http://www.netlore.ru/files/Images/jap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netlore.ru/files/Images/jap/17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Маска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суперкурильщика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выкурить четырнадцать сигарет за то время, пока обычный курильщик выкуривает одну единственную! Куда смотрит японский Минздрав?!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99030" cy="4334510"/>
            <wp:effectExtent l="19050" t="0" r="1270" b="0"/>
            <wp:docPr id="57" name="Рисунок 57" descr="http://www.netlore.ru/files/Images/jap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netlore.ru/files/Images/jap/19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Повязка спящего в метро 1) скрывает половую принадлежность, 2) скрывает ваш, возможно, открытый рот, 3) препятствует храпу. И самое главное — на повязке написано название станции метро, на которой пассажирам следует вас разбудить.</w:t>
      </w:r>
    </w:p>
    <w:p w:rsidR="00105468" w:rsidRPr="00105468" w:rsidRDefault="00105468" w:rsidP="001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1.5pt" o:hralign="center" o:hrstd="t" o:hr="t" fillcolor="#a0a0a0" stroked="f"/>
        </w:pict>
      </w:r>
    </w:p>
    <w:p w:rsidR="00105468" w:rsidRPr="00105468" w:rsidRDefault="00105468" w:rsidP="001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72485" cy="3544570"/>
            <wp:effectExtent l="19050" t="0" r="0" b="0"/>
            <wp:docPr id="59" name="Рисунок 59" descr="http://www.netlore.ru/files/Images/jap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netlore.ru/files/Images/jap/20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Стыдливая вуаль для мертвой рыбы — многие люди, готовя пищу, </w:t>
      </w:r>
      <w:proofErr w:type="gram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</w:t>
      </w:r>
      <w:proofErr w:type="gram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испытывают неловкость, глядя в глаза рыбы у которой они собираются отрезать голову. Это </w:t>
      </w:r>
      <w:proofErr w:type="spellStart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приспобление</w:t>
      </w:r>
      <w:proofErr w:type="spellEnd"/>
      <w:r w:rsidRPr="00105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избавиться от подобного неудобства и избежать тяжелой эмоциональной травмы.</w:t>
      </w:r>
    </w:p>
    <w:p w:rsidR="00934795" w:rsidRDefault="00934795"/>
    <w:sectPr w:rsidR="00934795" w:rsidSect="0093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105468"/>
    <w:rsid w:val="00105468"/>
    <w:rsid w:val="0036477B"/>
    <w:rsid w:val="00934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95"/>
  </w:style>
  <w:style w:type="paragraph" w:styleId="1">
    <w:name w:val="heading 1"/>
    <w:basedOn w:val="a"/>
    <w:link w:val="10"/>
    <w:uiPriority w:val="9"/>
    <w:qFormat/>
    <w:rsid w:val="00105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54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0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5468"/>
    <w:rPr>
      <w:i/>
      <w:iCs/>
    </w:rPr>
  </w:style>
  <w:style w:type="character" w:styleId="a5">
    <w:name w:val="Hyperlink"/>
    <w:basedOn w:val="a0"/>
    <w:uiPriority w:val="99"/>
    <w:semiHidden/>
    <w:unhideWhenUsed/>
    <w:rsid w:val="0010546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0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5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.yandex.ru/count/FFMoi_EtInq40000ZhXwoWa5XPb249K2cm5kGoi1CeYxV2gW0ecZUGzPc8qKdgmVnm6Tf1eX2PQar3wpagMBddQcAOgdslmcgW6bg3b90P6pFcpZ3u-oY1h839-zc8UG29ED2PavGeoGHJEWa2Suhv15CvISuH6dX52eiK1PSmUai0000AYi3QxxXqWCIrqApWIn0NWH?stat-id=1864188&amp;test-tag=554697809" TargetMode="External"/><Relationship Id="rId13" Type="http://schemas.openxmlformats.org/officeDocument/2006/relationships/hyperlink" Target="http://an.yandex.ru/count/FFMoi_Ic2xq40000ZhXwoWa5XPb249K2cm5kGoi1D8Yw65C00uchp-jyc4YUh1_70PseJMe6bgJKFhEIezM2JgOlYgy-8YAg1wMQS7cHipvium-FiGJY9GAVlrHKsmYJZGcPEKACa6eOe93R6g-GQXYKdRObfu68gB50MNC7fB00002eh0sk-uT834jT2iu4iG5-4000?stat-id=1864188&amp;test-tag=554697809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image" Target="media/image29.jpeg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42" Type="http://schemas.openxmlformats.org/officeDocument/2006/relationships/image" Target="media/image32.jpeg"/><Relationship Id="rId7" Type="http://schemas.openxmlformats.org/officeDocument/2006/relationships/hyperlink" Target="http://an.yandex.ru/count/FFMoivEsCGq40000ZhXwoWa5XPb249K2cm5kGoi1YAWaQx29gCcDV9X8dgmVnm6Th3OE2fQar3wpagYed7Uc2egZFLihgW6bgtPN0P6pFcpZ3u-n1E8b0f-_L5JR29ED2PavGeoGJ1sWa6Ckhv1C7PIRAXQdWgwee3U8YwIm0000gAmDhlk7I0nBNGhE1B41V100?stat-id=1864188&amp;test-tag=55469780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41" Type="http://schemas.openxmlformats.org/officeDocument/2006/relationships/image" Target="media/image31.jpeg"/><Relationship Id="rId1" Type="http://schemas.openxmlformats.org/officeDocument/2006/relationships/styles" Target="styles.xml"/><Relationship Id="rId6" Type="http://schemas.openxmlformats.org/officeDocument/2006/relationships/hyperlink" Target="http://direct.yandex.ru/search?from=http://www.netlore.ru/chindogu-ili-durackie-izobreteniya&amp;ref-page=66601" TargetMode="External"/><Relationship Id="rId11" Type="http://schemas.openxmlformats.org/officeDocument/2006/relationships/hyperlink" Target="http://an.yandex.ru/count/FFMoi-Bv24840000ZhXwoWa5XPb249K2cm5kGoi1CuYrH5Em0ucJPXsOI9wi7yS1dQvGMWYMfDG-ivAiDWHwfZgAhTavBge1fP5Ew96pFcpZ3u-n1E8b0f-_L5JR29ED2PavGeoGsngWaBqVhv3R6fIHEmgdWcceiK1PSmUai0000AYi3QxxXqWCIrqApWIn0NqG?stat-id=1864188&amp;test-tag=554697809" TargetMode="External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image" Target="media/image30.jpeg"/><Relationship Id="rId45" Type="http://schemas.openxmlformats.org/officeDocument/2006/relationships/theme" Target="theme/theme1.xml"/><Relationship Id="rId5" Type="http://schemas.openxmlformats.org/officeDocument/2006/relationships/hyperlink" Target="http://direct.yandex.ru/?partner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10" Type="http://schemas.openxmlformats.org/officeDocument/2006/relationships/hyperlink" Target="http://an.yandex.ru/count/FFMoiygpW1i40000ZhXwoWa5XPb249K2cm5kGoi1CeYxV2gW0ecZUGzPc8qKdgmVnm6Tf1eX2PQar3wpagMBddQcAOgdslmcgWUbg3b90P6pFcpZ3u-oY1h839-zc8UG29ED2PavGeoGHJEWa2Suhv15CvISuH6dX52eiK1PSmUai0000AYi3QxxXqWCIrqApWIn0NWH?stat-id=1864188&amp;test-tag=554697809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4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2012-11-09T06:52:00Z</dcterms:created>
  <dcterms:modified xsi:type="dcterms:W3CDTF">2012-11-09T07:25:00Z</dcterms:modified>
</cp:coreProperties>
</file>